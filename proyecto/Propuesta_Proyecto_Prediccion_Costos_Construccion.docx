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67D" w14:textId="77777777" w:rsidR="00315A23" w:rsidRDefault="00000000" w:rsidP="002133E4">
      <w:pPr>
        <w:pStyle w:val="Ttulo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</w:p>
    <w:p w14:paraId="3E357175" w14:textId="580E81E8" w:rsidR="002133E4" w:rsidRPr="002133E4" w:rsidRDefault="002133E4" w:rsidP="002133E4">
      <w:pPr>
        <w:spacing w:before="149"/>
        <w:ind w:left="100"/>
        <w:jc w:val="both"/>
        <w:rPr>
          <w:sz w:val="30"/>
        </w:rPr>
      </w:pPr>
      <w:del w:id="0" w:author="Catalina Cardona Moreno" w:date="2024-04-04T17:44:00Z">
        <w:r w:rsidRPr="002133E4" w:rsidDel="002133E4">
          <w:rPr>
            <w:color w:val="666666"/>
            <w:sz w:val="30"/>
          </w:rPr>
          <w:delText>Predicción</w:delText>
        </w:r>
        <w:r w:rsidDel="002133E4">
          <w:rPr>
            <w:color w:val="666666"/>
            <w:sz w:val="30"/>
          </w:rPr>
          <w:delText xml:space="preserve"> </w:delText>
        </w:r>
      </w:del>
      <w:ins w:id="1" w:author="Catalina Cardona Moreno" w:date="2024-04-04T17:44:00Z">
        <w:r>
          <w:rPr>
            <w:color w:val="666666"/>
            <w:sz w:val="30"/>
          </w:rPr>
          <w:t>M</w:t>
        </w:r>
      </w:ins>
      <w:ins w:id="2" w:author="Catalina Cardona Moreno" w:date="2024-04-04T17:45:00Z">
        <w:r>
          <w:rPr>
            <w:color w:val="666666"/>
            <w:sz w:val="30"/>
          </w:rPr>
          <w:t>odelación</w:t>
        </w:r>
      </w:ins>
      <w:ins w:id="3" w:author="Catalina Cardona Moreno" w:date="2024-04-04T17:44:00Z">
        <w:r>
          <w:rPr>
            <w:color w:val="666666"/>
            <w:sz w:val="30"/>
          </w:rPr>
          <w:t xml:space="preserve"> </w:t>
        </w:r>
      </w:ins>
      <w:r w:rsidRPr="002133E4">
        <w:rPr>
          <w:color w:val="666666"/>
          <w:sz w:val="30"/>
        </w:rPr>
        <w:t>de</w:t>
      </w:r>
      <w:ins w:id="4" w:author="Catalina Cardona Moreno" w:date="2024-04-04T17:45:00Z">
        <w:r>
          <w:rPr>
            <w:color w:val="666666"/>
            <w:sz w:val="30"/>
          </w:rPr>
          <w:t xml:space="preserve"> los</w:t>
        </w:r>
      </w:ins>
      <w:r w:rsidRPr="002133E4">
        <w:rPr>
          <w:color w:val="666666"/>
          <w:sz w:val="30"/>
        </w:rPr>
        <w:t xml:space="preserve"> </w:t>
      </w:r>
      <w:r>
        <w:rPr>
          <w:color w:val="666666"/>
          <w:sz w:val="30"/>
        </w:rPr>
        <w:t>c</w:t>
      </w:r>
      <w:r w:rsidRPr="002133E4">
        <w:rPr>
          <w:color w:val="666666"/>
          <w:sz w:val="30"/>
        </w:rPr>
        <w:t xml:space="preserve">ostos de </w:t>
      </w:r>
      <w:r>
        <w:rPr>
          <w:color w:val="666666"/>
          <w:sz w:val="30"/>
        </w:rPr>
        <w:t>p</w:t>
      </w:r>
      <w:r w:rsidRPr="002133E4">
        <w:rPr>
          <w:color w:val="666666"/>
          <w:sz w:val="30"/>
        </w:rPr>
        <w:t>royectos en el sector Construcción</w:t>
      </w:r>
    </w:p>
    <w:p w14:paraId="040490D8" w14:textId="77777777" w:rsidR="002133E4" w:rsidRDefault="002133E4" w:rsidP="002133E4">
      <w:pPr>
        <w:pStyle w:val="Textoindependiente"/>
        <w:spacing w:before="3"/>
        <w:jc w:val="both"/>
        <w:rPr>
          <w:sz w:val="39"/>
        </w:rPr>
      </w:pPr>
    </w:p>
    <w:p w14:paraId="61B39441" w14:textId="77777777" w:rsidR="00315A23" w:rsidRDefault="00000000" w:rsidP="002133E4">
      <w:pPr>
        <w:pStyle w:val="Ttulo1"/>
        <w:jc w:val="both"/>
      </w:pPr>
      <w:r>
        <w:t>Presentación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6A888EF0" w14:textId="3E6C3FB6" w:rsidR="002133E4" w:rsidDel="00FD6FAD" w:rsidRDefault="002133E4" w:rsidP="002133E4">
      <w:pPr>
        <w:jc w:val="both"/>
        <w:rPr>
          <w:del w:id="5" w:author="Catalina Cardona Moreno" w:date="2024-04-04T17:49:00Z"/>
        </w:rPr>
      </w:pPr>
    </w:p>
    <w:p w14:paraId="2846CAE2" w14:textId="77777777" w:rsidR="002133E4" w:rsidRDefault="002133E4" w:rsidP="002133E4">
      <w:pPr>
        <w:jc w:val="both"/>
      </w:pPr>
    </w:p>
    <w:p w14:paraId="1052B8C5" w14:textId="5E2B58CF" w:rsidR="002133E4" w:rsidRDefault="002133E4" w:rsidP="002133E4">
      <w:pPr>
        <w:jc w:val="both"/>
      </w:pPr>
      <w:r>
        <w:t>Nuestro proyecto tiene como objetivo revolucionar la forma en que se estiman y gestionan los costos en la industria de la construcción</w:t>
      </w:r>
      <w:ins w:id="6" w:author="Catalina Cardona Moreno" w:date="2024-04-04T17:45:00Z">
        <w:r>
          <w:t>,</w:t>
        </w:r>
      </w:ins>
      <w:del w:id="7" w:author="Catalina Cardona Moreno" w:date="2024-04-04T17:45:00Z">
        <w:r w:rsidDel="002133E4">
          <w:delText>.</w:delText>
        </w:r>
      </w:del>
      <w:r>
        <w:t xml:space="preserve"> </w:t>
      </w:r>
      <w:ins w:id="8" w:author="Catalina Cardona Moreno" w:date="2024-04-04T17:45:00Z">
        <w:r>
          <w:t>u</w:t>
        </w:r>
      </w:ins>
      <w:del w:id="9" w:author="Catalina Cardona Moreno" w:date="2024-04-04T17:45:00Z">
        <w:r w:rsidDel="002133E4">
          <w:delText>U</w:delText>
        </w:r>
      </w:del>
      <w:r>
        <w:t xml:space="preserve">tilizando técnicas avanzadas de análisis de datos, </w:t>
      </w:r>
      <w:ins w:id="10" w:author="Catalina Cardona Moreno" w:date="2024-04-04T17:45:00Z">
        <w:r>
          <w:t xml:space="preserve">con el fin de </w:t>
        </w:r>
      </w:ins>
      <w:del w:id="11" w:author="Catalina Cardona Moreno" w:date="2024-04-04T17:45:00Z">
        <w:r w:rsidDel="002133E4">
          <w:delText xml:space="preserve">nuestra solución </w:delText>
        </w:r>
      </w:del>
      <w:r>
        <w:t>proporcionar</w:t>
      </w:r>
      <w:del w:id="12" w:author="Catalina Cardona Moreno" w:date="2024-04-04T17:45:00Z">
        <w:r w:rsidDel="002133E4">
          <w:delText>á</w:delText>
        </w:r>
      </w:del>
      <w:r>
        <w:t xml:space="preserve"> </w:t>
      </w:r>
      <w:del w:id="13" w:author="Catalina Cardona Moreno" w:date="2024-04-04T17:46:00Z">
        <w:r w:rsidDel="002133E4">
          <w:delText xml:space="preserve">predicciones </w:delText>
        </w:r>
      </w:del>
      <w:ins w:id="14" w:author="Catalina Cardona Moreno" w:date="2024-04-04T17:46:00Z">
        <w:r>
          <w:t>datos</w:t>
        </w:r>
        <w:r>
          <w:t xml:space="preserve"> </w:t>
        </w:r>
      </w:ins>
      <w:r>
        <w:t>precis</w:t>
      </w:r>
      <w:ins w:id="15" w:author="Catalina Cardona Moreno" w:date="2024-04-04T17:46:00Z">
        <w:r>
          <w:t>os</w:t>
        </w:r>
      </w:ins>
      <w:del w:id="16" w:author="Catalina Cardona Moreno" w:date="2024-04-04T17:46:00Z">
        <w:r w:rsidDel="002133E4">
          <w:delText>as</w:delText>
        </w:r>
      </w:del>
      <w:r>
        <w:t xml:space="preserve"> y confiables de los costos </w:t>
      </w:r>
      <w:ins w:id="17" w:author="Catalina Cardona Moreno" w:date="2024-04-04T17:48:00Z">
        <w:r w:rsidR="0044048E">
          <w:t xml:space="preserve">asociados a los </w:t>
        </w:r>
      </w:ins>
      <w:del w:id="18" w:author="Catalina Cardona Moreno" w:date="2024-04-04T17:48:00Z">
        <w:r w:rsidDel="0044048E">
          <w:delText xml:space="preserve">de </w:delText>
        </w:r>
      </w:del>
      <w:r>
        <w:t>proyectos, permitiendo a las empresas planificar</w:t>
      </w:r>
      <w:ins w:id="19" w:author="Catalina Cardona Moreno" w:date="2024-04-04T17:46:00Z">
        <w:r>
          <w:t>los</w:t>
        </w:r>
      </w:ins>
      <w:r>
        <w:t xml:space="preserve"> y ejecutar</w:t>
      </w:r>
      <w:ins w:id="20" w:author="Catalina Cardona Moreno" w:date="2024-04-04T17:46:00Z">
        <w:r>
          <w:t>los</w:t>
        </w:r>
      </w:ins>
      <w:r>
        <w:t xml:space="preserve"> </w:t>
      </w:r>
      <w:del w:id="21" w:author="Catalina Cardona Moreno" w:date="2024-04-04T17:46:00Z">
        <w:r w:rsidDel="002133E4">
          <w:delText xml:space="preserve">sus proyectos </w:delText>
        </w:r>
      </w:del>
      <w:r>
        <w:t>con mayor eficiencia</w:t>
      </w:r>
      <w:ins w:id="22" w:author="Catalina Cardona Moreno" w:date="2024-04-04T17:46:00Z">
        <w:r>
          <w:t xml:space="preserve">, </w:t>
        </w:r>
      </w:ins>
      <w:del w:id="23" w:author="Catalina Cardona Moreno" w:date="2024-04-04T17:46:00Z">
        <w:r w:rsidDel="002133E4">
          <w:delText xml:space="preserve"> y</w:delText>
        </w:r>
      </w:del>
      <w:r>
        <w:t xml:space="preserve"> rentabilidad</w:t>
      </w:r>
      <w:ins w:id="24" w:author="Catalina Cardona Moreno" w:date="2024-04-04T17:46:00Z">
        <w:r>
          <w:t xml:space="preserve"> y </w:t>
        </w:r>
      </w:ins>
      <w:ins w:id="25" w:author="Catalina Cardona Moreno" w:date="2024-04-04T17:48:00Z">
        <w:r w:rsidR="0044048E">
          <w:t xml:space="preserve">poder </w:t>
        </w:r>
      </w:ins>
      <w:ins w:id="26" w:author="Catalina Cardona Moreno" w:date="2024-04-04T17:46:00Z">
        <w:r>
          <w:t>tomar</w:t>
        </w:r>
      </w:ins>
      <w:ins w:id="27" w:author="Catalina Cardona Moreno" w:date="2024-04-04T17:47:00Z">
        <w:r>
          <w:t xml:space="preserve"> decisiones asertivas en tiempo real</w:t>
        </w:r>
      </w:ins>
      <w:r>
        <w:t>.</w:t>
      </w:r>
    </w:p>
    <w:p w14:paraId="5EFFA466" w14:textId="77777777" w:rsidR="002133E4" w:rsidRDefault="002133E4" w:rsidP="002133E4">
      <w:pPr>
        <w:pStyle w:val="Textoindependiente"/>
        <w:spacing w:before="189" w:line="276" w:lineRule="auto"/>
        <w:ind w:left="100"/>
        <w:jc w:val="both"/>
      </w:pPr>
    </w:p>
    <w:p w14:paraId="06C0579F" w14:textId="77777777" w:rsidR="00315A23" w:rsidRDefault="00315A23" w:rsidP="002133E4">
      <w:pPr>
        <w:pStyle w:val="Textoindependiente"/>
        <w:spacing w:before="9"/>
        <w:jc w:val="both"/>
        <w:rPr>
          <w:sz w:val="34"/>
        </w:rPr>
      </w:pPr>
    </w:p>
    <w:p w14:paraId="1BEE2670" w14:textId="77777777" w:rsidR="00315A23" w:rsidRDefault="00000000" w:rsidP="002133E4">
      <w:pPr>
        <w:pStyle w:val="Ttulo1"/>
        <w:spacing w:before="0"/>
        <w:jc w:val="both"/>
      </w:pPr>
      <w:r>
        <w:t>Objetivo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523CD2CA" w14:textId="5BB00909" w:rsidR="002133E4" w:rsidRDefault="002133E4" w:rsidP="002133E4">
      <w:pPr>
        <w:pStyle w:val="Textoindependiente"/>
        <w:spacing w:before="189"/>
        <w:ind w:left="100"/>
        <w:jc w:val="both"/>
      </w:pPr>
      <w:del w:id="28" w:author="Catalina Cardona Moreno" w:date="2024-04-04T17:50:00Z">
        <w:r w:rsidDel="00FD6FAD">
          <w:delText>El objetivo principal de este proyecto es d</w:delText>
        </w:r>
      </w:del>
      <w:ins w:id="29" w:author="Catalina Cardona Moreno" w:date="2024-04-04T17:50:00Z">
        <w:r w:rsidR="00FD6FAD">
          <w:t>D</w:t>
        </w:r>
      </w:ins>
      <w:r>
        <w:t xml:space="preserve">esarrollar un modelo predictivo de costos </w:t>
      </w:r>
      <w:del w:id="30" w:author="Catalina Cardona Moreno" w:date="2024-04-04T17:55:00Z">
        <w:r w:rsidDel="00FD6FAD">
          <w:delText xml:space="preserve">de construcción </w:delText>
        </w:r>
      </w:del>
      <w:r>
        <w:t xml:space="preserve">que pueda estimar con precisión </w:t>
      </w:r>
      <w:del w:id="31" w:author="Catalina Cardona Moreno" w:date="2024-04-04T17:56:00Z">
        <w:r w:rsidDel="00FD6FAD">
          <w:delText>los costos</w:delText>
        </w:r>
      </w:del>
      <w:ins w:id="32" w:author="Catalina Cardona Moreno" w:date="2024-04-04T17:56:00Z">
        <w:r w:rsidR="00FD6FAD">
          <w:t>el valor</w:t>
        </w:r>
      </w:ins>
      <w:r>
        <w:t xml:space="preserve"> futuro</w:t>
      </w:r>
      <w:del w:id="33" w:author="Catalina Cardona Moreno" w:date="2024-04-04T17:56:00Z">
        <w:r w:rsidDel="00FD6FAD">
          <w:delText>s</w:delText>
        </w:r>
      </w:del>
      <w:r>
        <w:t xml:space="preserve"> de</w:t>
      </w:r>
      <w:ins w:id="34" w:author="Catalina Cardona Moreno" w:date="2024-04-04T17:56:00Z">
        <w:r w:rsidR="00FD6FAD">
          <w:t xml:space="preserve"> los</w:t>
        </w:r>
      </w:ins>
      <w:r>
        <w:t xml:space="preserve"> proyectos en el sector de la construcción</w:t>
      </w:r>
      <w:ins w:id="35" w:author="Catalina Cardona Moreno" w:date="2024-04-04T17:56:00Z">
        <w:r w:rsidR="00FD6FAD">
          <w:t>, con el fin</w:t>
        </w:r>
      </w:ins>
      <w:del w:id="36" w:author="Catalina Cardona Moreno" w:date="2024-04-04T17:56:00Z">
        <w:r w:rsidDel="00FD6FAD">
          <w:delText xml:space="preserve">. Nuestra meta es </w:delText>
        </w:r>
      </w:del>
      <w:ins w:id="37" w:author="Catalina Cardona Moreno" w:date="2024-04-04T17:56:00Z">
        <w:r w:rsidR="00FD6FAD">
          <w:t xml:space="preserve">de </w:t>
        </w:r>
      </w:ins>
      <w:r>
        <w:t xml:space="preserve">proporcionar a las empresas </w:t>
      </w:r>
      <w:del w:id="38" w:author="Catalina Cardona Moreno" w:date="2024-04-04T17:56:00Z">
        <w:r w:rsidDel="00FD6FAD">
          <w:delText xml:space="preserve">del sector </w:delText>
        </w:r>
      </w:del>
      <w:r>
        <w:t>una herramienta confiable y efectiva para mejorar la planificación, gestión y ejecución de proyectos de construcción.</w:t>
      </w:r>
    </w:p>
    <w:p w14:paraId="2306AD8E" w14:textId="77777777" w:rsidR="002133E4" w:rsidRDefault="002133E4" w:rsidP="002133E4">
      <w:pPr>
        <w:pStyle w:val="Textoindependiente"/>
        <w:spacing w:before="189"/>
        <w:ind w:left="100"/>
        <w:jc w:val="both"/>
      </w:pPr>
    </w:p>
    <w:p w14:paraId="6EFEA1A5" w14:textId="77777777" w:rsidR="00315A23" w:rsidRDefault="00315A23" w:rsidP="002133E4">
      <w:pPr>
        <w:pStyle w:val="Textoindependiente"/>
        <w:jc w:val="both"/>
        <w:rPr>
          <w:sz w:val="24"/>
        </w:rPr>
      </w:pPr>
    </w:p>
    <w:p w14:paraId="398C1A26" w14:textId="77777777" w:rsidR="00315A23" w:rsidRDefault="00315A23" w:rsidP="002133E4">
      <w:pPr>
        <w:pStyle w:val="Textoindependiente"/>
        <w:jc w:val="both"/>
        <w:rPr>
          <w:sz w:val="24"/>
        </w:rPr>
      </w:pPr>
    </w:p>
    <w:p w14:paraId="4ED3EA29" w14:textId="77777777" w:rsidR="00315A23" w:rsidRDefault="00000000" w:rsidP="002133E4">
      <w:pPr>
        <w:pStyle w:val="Ttulo1"/>
        <w:spacing w:before="177"/>
        <w:jc w:val="both"/>
      </w:pPr>
      <w:r>
        <w:t>Contexto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</w:p>
    <w:p w14:paraId="7AA6716B" w14:textId="77777777" w:rsidR="00A83BF3" w:rsidRDefault="00000000" w:rsidP="00A83BF3">
      <w:pPr>
        <w:rPr>
          <w:ins w:id="39" w:author="Catalina Cardona Moreno" w:date="2024-04-04T17:57:00Z"/>
        </w:rPr>
      </w:pPr>
      <w:r>
        <w:t>[Definición</w:t>
      </w:r>
      <w:r>
        <w:rPr>
          <w:spacing w:val="-6"/>
        </w:rPr>
        <w:t xml:space="preserve"> </w:t>
      </w:r>
      <w:r>
        <w:t>detallada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clara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aspectos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relevantes]</w:t>
      </w:r>
      <w:r w:rsidR="00A83BF3">
        <w:t xml:space="preserve"> </w:t>
      </w:r>
    </w:p>
    <w:p w14:paraId="320A5651" w14:textId="77777777" w:rsidR="00A83BF3" w:rsidRDefault="00A83BF3" w:rsidP="00A83BF3">
      <w:pPr>
        <w:rPr>
          <w:ins w:id="40" w:author="Catalina Cardona Moreno" w:date="2024-04-04T17:57:00Z"/>
        </w:rPr>
      </w:pPr>
    </w:p>
    <w:p w14:paraId="6B01BFFE" w14:textId="057DF785" w:rsidR="00A83BF3" w:rsidRDefault="00A83BF3" w:rsidP="00A83BF3">
      <w:pPr>
        <w:jc w:val="both"/>
      </w:pPr>
      <w:r>
        <w:t>En el sector de la construcción, la estimación de costos es un proceso complejo y propenso a errores</w:t>
      </w:r>
      <w:ins w:id="41" w:author="Catalina Cardona Moreno" w:date="2024-04-04T17:57:00Z">
        <w:r>
          <w:t>, lo q</w:t>
        </w:r>
      </w:ins>
      <w:ins w:id="42" w:author="Catalina Cardona Moreno" w:date="2024-04-04T17:58:00Z">
        <w:r>
          <w:t>ue lleva a</w:t>
        </w:r>
      </w:ins>
      <w:del w:id="43" w:author="Catalina Cardona Moreno" w:date="2024-04-04T17:57:00Z">
        <w:r w:rsidDel="00A83BF3">
          <w:delText>.</w:delText>
        </w:r>
      </w:del>
      <w:r>
        <w:t xml:space="preserve"> </w:t>
      </w:r>
      <w:ins w:id="44" w:author="Catalina Cardona Moreno" w:date="2024-04-04T17:58:00Z">
        <w:r>
          <w:t>l</w:t>
        </w:r>
      </w:ins>
      <w:del w:id="45" w:author="Catalina Cardona Moreno" w:date="2024-04-04T17:58:00Z">
        <w:r w:rsidDel="00A83BF3">
          <w:delText>L</w:delText>
        </w:r>
      </w:del>
      <w:r>
        <w:t xml:space="preserve">as empresas a </w:t>
      </w:r>
      <w:del w:id="46" w:author="Catalina Cardona Moreno" w:date="2024-04-04T17:58:00Z">
        <w:r w:rsidDel="00CC67E4">
          <w:delText xml:space="preserve">menudo </w:delText>
        </w:r>
      </w:del>
      <w:r>
        <w:t>enfrentan desafíos</w:t>
      </w:r>
      <w:ins w:id="47" w:author="Catalina Cardona Moreno" w:date="2024-04-04T18:03:00Z">
        <w:r w:rsidR="00CC67E4">
          <w:t xml:space="preserve"> </w:t>
        </w:r>
      </w:ins>
      <w:del w:id="48" w:author="Catalina Cardona Moreno" w:date="2024-04-04T18:03:00Z">
        <w:r w:rsidDel="00CC67E4">
          <w:delText xml:space="preserve"> </w:delText>
        </w:r>
      </w:del>
      <w:ins w:id="49" w:author="Catalina Cardona Moreno" w:date="2024-04-04T18:01:00Z">
        <w:r w:rsidR="00CC67E4">
          <w:t xml:space="preserve">en la valoración </w:t>
        </w:r>
      </w:ins>
      <w:ins w:id="50" w:author="Catalina Cardona Moreno" w:date="2024-04-04T18:03:00Z">
        <w:r w:rsidR="00CC67E4">
          <w:t xml:space="preserve">adecuada y precisa </w:t>
        </w:r>
      </w:ins>
      <w:del w:id="51" w:author="Catalina Cardona Moreno" w:date="2024-04-04T18:01:00Z">
        <w:r w:rsidDel="00CC67E4">
          <w:delText xml:space="preserve">al </w:delText>
        </w:r>
      </w:del>
      <w:del w:id="52" w:author="Catalina Cardona Moreno" w:date="2024-04-04T17:59:00Z">
        <w:r w:rsidDel="00CC67E4">
          <w:delText xml:space="preserve">estimar </w:delText>
        </w:r>
      </w:del>
      <w:del w:id="53" w:author="Catalina Cardona Moreno" w:date="2024-04-04T18:01:00Z">
        <w:r w:rsidDel="00CC67E4">
          <w:delText xml:space="preserve">con </w:delText>
        </w:r>
      </w:del>
      <w:del w:id="54" w:author="Catalina Cardona Moreno" w:date="2024-04-04T18:03:00Z">
        <w:r w:rsidDel="00CC67E4">
          <w:delText>precisión</w:delText>
        </w:r>
      </w:del>
      <w:ins w:id="55" w:author="Catalina Cardona Moreno" w:date="2024-04-04T18:01:00Z">
        <w:r w:rsidR="00CC67E4">
          <w:t xml:space="preserve"> de</w:t>
        </w:r>
      </w:ins>
      <w:r>
        <w:t xml:space="preserve"> los costos de materiales</w:t>
      </w:r>
      <w:ins w:id="56" w:author="Catalina Cardona Moreno" w:date="2024-04-04T17:58:00Z">
        <w:r w:rsidR="00CC67E4">
          <w:t xml:space="preserve"> directos e indirectos</w:t>
        </w:r>
      </w:ins>
      <w:r>
        <w:t xml:space="preserve">, mano de obra, </w:t>
      </w:r>
      <w:ins w:id="57" w:author="Catalina Cardona Moreno" w:date="2024-04-04T17:58:00Z">
        <w:r w:rsidR="00CC67E4">
          <w:t>arrendamiento</w:t>
        </w:r>
      </w:ins>
      <w:ins w:id="58" w:author="Catalina Cardona Moreno" w:date="2024-04-04T18:01:00Z">
        <w:r w:rsidR="00CC67E4">
          <w:t xml:space="preserve">s, </w:t>
        </w:r>
      </w:ins>
      <w:ins w:id="59" w:author="Catalina Cardona Moreno" w:date="2024-04-04T17:58:00Z">
        <w:r w:rsidR="00CC67E4">
          <w:t xml:space="preserve">compra de </w:t>
        </w:r>
      </w:ins>
      <w:r>
        <w:t xml:space="preserve">equipos </w:t>
      </w:r>
      <w:ins w:id="60" w:author="Catalina Cardona Moreno" w:date="2024-04-04T18:03:00Z">
        <w:r w:rsidR="00CC67E4">
          <w:t>e imprevistos.</w:t>
        </w:r>
      </w:ins>
      <w:del w:id="61" w:author="Catalina Cardona Moreno" w:date="2024-04-04T18:03:00Z">
        <w:r w:rsidDel="00CC67E4">
          <w:delText>y otros recursos</w:delText>
        </w:r>
      </w:del>
      <w:r>
        <w:t xml:space="preserve">. Los errores en la estimación de costos pueden llevar a </w:t>
      </w:r>
      <w:del w:id="62" w:author="Catalina Cardona Moreno" w:date="2024-04-04T18:04:00Z">
        <w:r w:rsidDel="00CC67E4">
          <w:delText xml:space="preserve">retrasos </w:delText>
        </w:r>
      </w:del>
      <w:ins w:id="63" w:author="Catalina Cardona Moreno" w:date="2024-04-04T18:04:00Z">
        <w:r w:rsidR="00CC67E4">
          <w:t>a</w:t>
        </w:r>
        <w:r w:rsidR="00CC67E4">
          <w:t xml:space="preserve">trasos </w:t>
        </w:r>
      </w:ins>
      <w:r>
        <w:t>en los proyectos,</w:t>
      </w:r>
      <w:ins w:id="64" w:author="Catalina Cardona Moreno" w:date="2024-04-04T18:04:00Z">
        <w:r w:rsidR="00CC67E4">
          <w:t xml:space="preserve"> lo que se refleja en la sobre ejecución</w:t>
        </w:r>
      </w:ins>
      <w:r>
        <w:t xml:space="preserve"> </w:t>
      </w:r>
      <w:del w:id="65" w:author="Catalina Cardona Moreno" w:date="2024-04-04T18:04:00Z">
        <w:r w:rsidDel="00CC67E4">
          <w:delText xml:space="preserve">exceder el </w:delText>
        </w:r>
      </w:del>
      <w:ins w:id="66" w:author="Catalina Cardona Moreno" w:date="2024-04-04T18:04:00Z">
        <w:r w:rsidR="00CC67E4">
          <w:t xml:space="preserve"> del </w:t>
        </w:r>
      </w:ins>
      <w:r>
        <w:t>presupuesto y pérdidas financieras significativas</w:t>
      </w:r>
      <w:ins w:id="67" w:author="Catalina Cardona Moreno" w:date="2024-04-04T18:05:00Z">
        <w:r w:rsidR="00CC67E4">
          <w:t xml:space="preserve">, </w:t>
        </w:r>
      </w:ins>
      <w:del w:id="68" w:author="Catalina Cardona Moreno" w:date="2024-04-04T18:05:00Z">
        <w:r w:rsidDel="00CC67E4">
          <w:delText>.</w:delText>
        </w:r>
      </w:del>
      <w:r>
        <w:t xml:space="preserve"> </w:t>
      </w:r>
      <w:ins w:id="69" w:author="Catalina Cardona Moreno" w:date="2024-04-04T18:05:00Z">
        <w:r w:rsidR="00CC67E4">
          <w:t>p</w:t>
        </w:r>
      </w:ins>
      <w:del w:id="70" w:author="Catalina Cardona Moreno" w:date="2024-04-04T18:05:00Z">
        <w:r w:rsidDel="00CC67E4">
          <w:delText>P</w:delText>
        </w:r>
      </w:del>
      <w:r>
        <w:t>or lo tanto, existe una clara necesidad de desarrollar soluciones que mejoren la precisión y confiabilidad de las estimaciones de costos en el sector de la construcción.</w:t>
      </w:r>
    </w:p>
    <w:p w14:paraId="3D2F5B80" w14:textId="77777777" w:rsidR="00A83BF3" w:rsidRDefault="00A83BF3" w:rsidP="00A83BF3">
      <w:pPr>
        <w:jc w:val="both"/>
      </w:pPr>
    </w:p>
    <w:p w14:paraId="32CB163D" w14:textId="4F0F3D7B" w:rsidR="00315A23" w:rsidDel="00CC67E4" w:rsidRDefault="00315A23" w:rsidP="002133E4">
      <w:pPr>
        <w:pStyle w:val="Textoindependiente"/>
        <w:spacing w:before="189"/>
        <w:ind w:left="100"/>
        <w:jc w:val="both"/>
        <w:rPr>
          <w:del w:id="71" w:author="Catalina Cardona Moreno" w:date="2024-04-04T18:06:00Z"/>
        </w:rPr>
      </w:pPr>
    </w:p>
    <w:p w14:paraId="3420F8DA" w14:textId="45A9E52E" w:rsidR="00315A23" w:rsidDel="00CC67E4" w:rsidRDefault="00315A23" w:rsidP="002133E4">
      <w:pPr>
        <w:pStyle w:val="Textoindependiente"/>
        <w:jc w:val="both"/>
        <w:rPr>
          <w:del w:id="72" w:author="Catalina Cardona Moreno" w:date="2024-04-04T18:06:00Z"/>
          <w:sz w:val="24"/>
        </w:rPr>
      </w:pPr>
    </w:p>
    <w:p w14:paraId="6FF7A31A" w14:textId="77777777" w:rsidR="00315A23" w:rsidRDefault="00315A23" w:rsidP="002133E4">
      <w:pPr>
        <w:pStyle w:val="Textoindependiente"/>
        <w:jc w:val="both"/>
        <w:rPr>
          <w:sz w:val="24"/>
        </w:rPr>
      </w:pPr>
    </w:p>
    <w:p w14:paraId="0A390978" w14:textId="77777777" w:rsidR="00315A23" w:rsidRDefault="00000000" w:rsidP="002133E4">
      <w:pPr>
        <w:pStyle w:val="Ttulo1"/>
        <w:spacing w:before="177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</w:p>
    <w:p w14:paraId="492CFF29" w14:textId="77777777" w:rsidR="00315A23" w:rsidRDefault="00000000" w:rsidP="002133E4">
      <w:pPr>
        <w:pStyle w:val="Textoindependiente"/>
        <w:spacing w:before="189" w:line="276" w:lineRule="auto"/>
        <w:ind w:left="100" w:right="114"/>
        <w:jc w:val="both"/>
      </w:pPr>
      <w:r>
        <w:t>[Describa con claridad los elementos tecnológico-metodológicos que propone en su</w:t>
      </w:r>
      <w:r>
        <w:rPr>
          <w:spacing w:val="1"/>
        </w:rPr>
        <w:t xml:space="preserve"> </w:t>
      </w:r>
      <w:r>
        <w:t>solución.</w:t>
      </w:r>
      <w:r>
        <w:rPr>
          <w:spacing w:val="-6"/>
        </w:rPr>
        <w:t xml:space="preserve"> </w:t>
      </w:r>
      <w:r>
        <w:t>Recuerde,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propuesta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solo</w:t>
      </w:r>
      <w:r>
        <w:rPr>
          <w:spacing w:val="-5"/>
        </w:rPr>
        <w:t xml:space="preserve"> </w:t>
      </w:r>
      <w:proofErr w:type="gramStart"/>
      <w:r>
        <w:t>tiene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tener</w:t>
      </w:r>
      <w:proofErr w:type="gramEnd"/>
      <w:r>
        <w:rPr>
          <w:spacing w:val="-5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solución]</w:t>
      </w:r>
    </w:p>
    <w:p w14:paraId="47F7D2AA" w14:textId="77777777" w:rsidR="00CC67E4" w:rsidRDefault="00CC67E4" w:rsidP="002133E4">
      <w:pPr>
        <w:pStyle w:val="Textoindependiente"/>
        <w:spacing w:before="189" w:line="276" w:lineRule="auto"/>
        <w:ind w:left="100" w:right="114"/>
        <w:jc w:val="both"/>
        <w:rPr>
          <w:ins w:id="73" w:author="Catalina Cardona Moreno" w:date="2024-04-04T18:06:00Z"/>
        </w:rPr>
      </w:pPr>
    </w:p>
    <w:p w14:paraId="2C7D88FD" w14:textId="77777777" w:rsidR="00CC67E4" w:rsidRDefault="00CC67E4" w:rsidP="002133E4">
      <w:pPr>
        <w:pStyle w:val="Textoindependiente"/>
        <w:spacing w:before="189" w:line="276" w:lineRule="auto"/>
        <w:ind w:left="100" w:right="114"/>
        <w:jc w:val="both"/>
      </w:pPr>
    </w:p>
    <w:p w14:paraId="3831440A" w14:textId="2F5C04EA" w:rsidR="00CC67E4" w:rsidRDefault="00CC67E4" w:rsidP="00CC67E4">
      <w:pPr>
        <w:jc w:val="both"/>
      </w:pPr>
      <w:r>
        <w:t>Nuestra solución se basará en el uso de técnicas avanzadas de análisis de datos, incluyendo el aprendizaje automático y la minería de datos</w:t>
      </w:r>
      <w:ins w:id="74" w:author="Catalina Cardona Moreno" w:date="2024-04-04T18:06:00Z">
        <w:r>
          <w:t>, donde</w:t>
        </w:r>
      </w:ins>
      <w:del w:id="75" w:author="Catalina Cardona Moreno" w:date="2024-04-04T18:06:00Z">
        <w:r w:rsidDel="00CC67E4">
          <w:delText>.</w:delText>
        </w:r>
      </w:del>
      <w:r>
        <w:t xml:space="preserve"> </w:t>
      </w:r>
      <w:ins w:id="76" w:author="Catalina Cardona Moreno" w:date="2024-04-04T18:06:00Z">
        <w:r>
          <w:t>r</w:t>
        </w:r>
      </w:ins>
      <w:del w:id="77" w:author="Catalina Cardona Moreno" w:date="2024-04-04T18:06:00Z">
        <w:r w:rsidDel="00CC67E4">
          <w:delText>R</w:delText>
        </w:r>
      </w:del>
      <w:r>
        <w:t>ecopilaremos datos históricos y actuales de proyectos de construcción, incluyendo información detallada sobre materiales, mano de obra, equipos, ubicaciones geográficas y características específicas de cada proyecto</w:t>
      </w:r>
      <w:ins w:id="78" w:author="Catalina Cardona Moreno" w:date="2024-04-04T18:06:00Z">
        <w:r>
          <w:t xml:space="preserve"> con similitudes en su proceso con</w:t>
        </w:r>
      </w:ins>
      <w:ins w:id="79" w:author="Catalina Cardona Moreno" w:date="2024-04-04T18:07:00Z">
        <w:r>
          <w:t>structivo;</w:t>
        </w:r>
      </w:ins>
      <w:del w:id="80" w:author="Catalina Cardona Moreno" w:date="2024-04-04T18:07:00Z">
        <w:r w:rsidDel="00CC67E4">
          <w:delText>.</w:delText>
        </w:r>
      </w:del>
      <w:r>
        <w:t xml:space="preserve"> </w:t>
      </w:r>
      <w:ins w:id="81" w:author="Catalina Cardona Moreno" w:date="2024-04-04T18:07:00Z">
        <w:r>
          <w:t>u</w:t>
        </w:r>
      </w:ins>
      <w:del w:id="82" w:author="Catalina Cardona Moreno" w:date="2024-04-04T18:07:00Z">
        <w:r w:rsidDel="00CC67E4">
          <w:delText>U</w:delText>
        </w:r>
      </w:del>
      <w:r>
        <w:t>tilizaremos estos datos para desarrollar modelos predictivos de costos de construcción que puedan estimar con precisión los costos futuros de proyectos basados en diversas variables.</w:t>
      </w:r>
    </w:p>
    <w:p w14:paraId="550C018F" w14:textId="77777777" w:rsidR="00CC67E4" w:rsidRDefault="00CC67E4" w:rsidP="00CC67E4">
      <w:pPr>
        <w:jc w:val="both"/>
      </w:pPr>
    </w:p>
    <w:p w14:paraId="48A4A131" w14:textId="31066A48" w:rsidR="00CC67E4" w:rsidRDefault="00CC67E4" w:rsidP="00CC67E4">
      <w:pPr>
        <w:jc w:val="both"/>
      </w:pPr>
      <w:del w:id="83" w:author="Catalina Cardona Moreno" w:date="2024-04-04T18:08:00Z">
        <w:r w:rsidDel="00FC054C">
          <w:delText>El alcance de nuestro</w:delText>
        </w:r>
      </w:del>
      <w:ins w:id="84" w:author="Catalina Cardona Moreno" w:date="2024-04-04T18:08:00Z">
        <w:r w:rsidR="00FC054C">
          <w:t>El</w:t>
        </w:r>
      </w:ins>
      <w:r>
        <w:t xml:space="preserve"> proyecto incluirá el desarrollo y la validación de los modelos predictivos de costos de construcción, así como la implementación de una plataforma o herramienta que permita a las empresas del sector utilizar estos modelos para realizar estimaciones de costos en tiempo real. Además, proporcionaremos capacitación y soporte técnico para garantizar la correcta implementación y utilización de la solución en el entorno operativo de las empresas.</w:t>
      </w:r>
    </w:p>
    <w:p w14:paraId="5EEB8EE0" w14:textId="77777777" w:rsidR="00CC67E4" w:rsidRDefault="00CC67E4" w:rsidP="002133E4">
      <w:pPr>
        <w:pStyle w:val="Textoindependiente"/>
        <w:spacing w:before="189" w:line="276" w:lineRule="auto"/>
        <w:ind w:left="100" w:right="114"/>
        <w:jc w:val="both"/>
      </w:pPr>
    </w:p>
    <w:p w14:paraId="5E459512" w14:textId="77777777" w:rsidR="00315A23" w:rsidRDefault="00315A23" w:rsidP="002133E4">
      <w:pPr>
        <w:pStyle w:val="Textoindependiente"/>
        <w:jc w:val="both"/>
        <w:rPr>
          <w:sz w:val="24"/>
        </w:rPr>
      </w:pPr>
    </w:p>
    <w:p w14:paraId="2E74B0D4" w14:textId="77777777" w:rsidR="00315A23" w:rsidRDefault="00315A23" w:rsidP="002133E4">
      <w:pPr>
        <w:pStyle w:val="Textoindependiente"/>
        <w:jc w:val="both"/>
        <w:rPr>
          <w:sz w:val="24"/>
        </w:rPr>
      </w:pPr>
    </w:p>
    <w:p w14:paraId="4DB06DF6" w14:textId="77777777" w:rsidR="00315A23" w:rsidRDefault="00000000" w:rsidP="002133E4">
      <w:pPr>
        <w:pStyle w:val="Ttulo1"/>
        <w:spacing w:before="138"/>
        <w:jc w:val="both"/>
      </w:pPr>
      <w:r>
        <w:t>Definición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Alcance</w:t>
      </w:r>
    </w:p>
    <w:p w14:paraId="04775202" w14:textId="36CE0C67" w:rsidR="00315A23" w:rsidRDefault="00000000" w:rsidP="002133E4">
      <w:pPr>
        <w:pStyle w:val="Textoindependiente"/>
        <w:spacing w:before="189" w:line="276" w:lineRule="auto"/>
        <w:ind w:left="100" w:right="214"/>
        <w:jc w:val="both"/>
      </w:pPr>
      <w:r>
        <w:t>[Defina</w:t>
      </w:r>
      <w:r>
        <w:rPr>
          <w:spacing w:val="-5"/>
        </w:rPr>
        <w:t xml:space="preserve"> </w:t>
      </w:r>
      <w:r>
        <w:t>claramente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pretende</w:t>
      </w:r>
      <w:r>
        <w:rPr>
          <w:spacing w:val="-5"/>
        </w:rPr>
        <w:t xml:space="preserve"> </w:t>
      </w:r>
      <w:r>
        <w:t>lograr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considerado</w:t>
      </w:r>
      <w:r>
        <w:rPr>
          <w:spacing w:val="-58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objetivo,</w:t>
      </w:r>
      <w:r>
        <w:rPr>
          <w:spacing w:val="-2"/>
        </w:rPr>
        <w:t xml:space="preserve"> </w:t>
      </w:r>
      <w:r>
        <w:t>contexto,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propuesta]</w:t>
      </w:r>
    </w:p>
    <w:p w14:paraId="40C2B310" w14:textId="77777777" w:rsidR="00FC054C" w:rsidRDefault="00FC054C" w:rsidP="002133E4">
      <w:pPr>
        <w:pStyle w:val="Textoindependiente"/>
        <w:spacing w:before="189" w:line="276" w:lineRule="auto"/>
        <w:ind w:left="100" w:right="214"/>
        <w:jc w:val="both"/>
      </w:pPr>
    </w:p>
    <w:p w14:paraId="789B9A6E" w14:textId="4853C6C2" w:rsidR="00FC054C" w:rsidRDefault="00FC054C" w:rsidP="00FC054C">
      <w:pPr>
        <w:jc w:val="both"/>
      </w:pPr>
      <w:del w:id="85" w:author="Catalina Cardona Moreno" w:date="2024-04-04T18:09:00Z">
        <w:r w:rsidDel="00FC054C">
          <w:delText>Nuestro proyecto se enfocará</w:delText>
        </w:r>
      </w:del>
      <w:ins w:id="86" w:author="Catalina Cardona Moreno" w:date="2024-04-04T18:09:00Z">
        <w:r>
          <w:t>El enfoque del proyec</w:t>
        </w:r>
      </w:ins>
      <w:ins w:id="87" w:author="Catalina Cardona Moreno" w:date="2024-04-04T18:10:00Z">
        <w:r>
          <w:t>to se basa</w:t>
        </w:r>
      </w:ins>
      <w:r>
        <w:t xml:space="preserve"> en desarrollar modelos predictivos de costos de construcción para proyectos</w:t>
      </w:r>
      <w:ins w:id="88" w:author="Catalina Cardona Moreno" w:date="2024-04-04T18:11:00Z">
        <w:r>
          <w:t xml:space="preserve"> </w:t>
        </w:r>
      </w:ins>
      <w:ins w:id="89" w:author="Catalina Cardona Moreno" w:date="2024-04-04T18:12:00Z">
        <w:r>
          <w:t xml:space="preserve">con iguales características, </w:t>
        </w:r>
      </w:ins>
      <w:ins w:id="90" w:author="Catalina Cardona Moreno" w:date="2024-04-04T18:13:00Z">
        <w:r>
          <w:t xml:space="preserve">enfocados en </w:t>
        </w:r>
      </w:ins>
      <w:ins w:id="91" w:author="Catalina Cardona Moreno" w:date="2024-04-04T18:12:00Z">
        <w:r>
          <w:t xml:space="preserve">vivienda </w:t>
        </w:r>
      </w:ins>
      <w:ins w:id="92" w:author="Catalina Cardona Moreno" w:date="2024-04-04T18:13:00Z">
        <w:r>
          <w:t xml:space="preserve">VIS </w:t>
        </w:r>
      </w:ins>
      <w:ins w:id="93" w:author="Catalina Cardona Moreno" w:date="2024-04-04T18:14:00Z">
        <w:r>
          <w:t>y</w:t>
        </w:r>
      </w:ins>
      <w:ins w:id="94" w:author="Catalina Cardona Moreno" w:date="2024-04-04T18:13:00Z">
        <w:r>
          <w:t xml:space="preserve"> No VIS,</w:t>
        </w:r>
      </w:ins>
      <w:ins w:id="95" w:author="Catalina Cardona Moreno" w:date="2024-04-04T18:14:00Z">
        <w:r>
          <w:t xml:space="preserve"> centrando el trabajo</w:t>
        </w:r>
      </w:ins>
      <w:ins w:id="96" w:author="Catalina Cardona Moreno" w:date="2024-04-04T18:13:00Z">
        <w:r>
          <w:t xml:space="preserve"> </w:t>
        </w:r>
      </w:ins>
      <w:del w:id="97" w:author="Catalina Cardona Moreno" w:date="2024-04-04T18:13:00Z">
        <w:r w:rsidDel="00FC054C">
          <w:delText xml:space="preserve"> de diferentes tipos y tamaños. </w:delText>
        </w:r>
      </w:del>
      <w:del w:id="98" w:author="Catalina Cardona Moreno" w:date="2024-04-04T18:14:00Z">
        <w:r w:rsidDel="00FC054C">
          <w:delText xml:space="preserve">Nos centraremos </w:delText>
        </w:r>
      </w:del>
      <w:r>
        <w:t xml:space="preserve">en estimar los costos de materiales, mano de obra y equipos, así como en considerar variables como ubicaciones geográficas y características específicas del proyecto. </w:t>
      </w:r>
      <w:del w:id="99" w:author="Catalina Cardona Moreno" w:date="2024-04-04T18:14:00Z">
        <w:r w:rsidDel="00FC054C">
          <w:delText>Sin embargo, nuestro proyecto</w:delText>
        </w:r>
      </w:del>
      <w:ins w:id="100" w:author="Catalina Cardona Moreno" w:date="2024-04-04T18:14:00Z">
        <w:r>
          <w:t>De a</w:t>
        </w:r>
      </w:ins>
      <w:ins w:id="101" w:author="Catalina Cardona Moreno" w:date="2024-04-04T18:15:00Z">
        <w:r>
          <w:t xml:space="preserve">cuerdo con lo </w:t>
        </w:r>
        <w:proofErr w:type="spellStart"/>
        <w:r>
          <w:t>anteriro,</w:t>
        </w:r>
      </w:ins>
      <w:del w:id="102" w:author="Catalina Cardona Moreno" w:date="2024-04-04T18:14:00Z">
        <w:r w:rsidDel="00FC054C">
          <w:delText xml:space="preserve"> </w:delText>
        </w:r>
      </w:del>
      <w:r>
        <w:t>no</w:t>
      </w:r>
      <w:proofErr w:type="spellEnd"/>
      <w:r>
        <w:t xml:space="preserve"> abordará aspectos relacionados con la gestión de proyectos, la logística de construcción o la optimización de recursos, </w:t>
      </w:r>
      <w:ins w:id="103" w:author="Catalina Cardona Moreno" w:date="2024-04-04T18:15:00Z">
        <w:r>
          <w:t xml:space="preserve">estos puntos </w:t>
        </w:r>
      </w:ins>
      <w:del w:id="104" w:author="Catalina Cardona Moreno" w:date="2024-04-04T18:15:00Z">
        <w:r w:rsidDel="00FC054C">
          <w:delText xml:space="preserve">que </w:delText>
        </w:r>
      </w:del>
      <w:r>
        <w:t>podrían ser considerados en fases posteriores o proyectos complementarios.</w:t>
      </w:r>
    </w:p>
    <w:p w14:paraId="497C3657" w14:textId="77777777" w:rsidR="00FC054C" w:rsidRDefault="00FC054C" w:rsidP="002133E4">
      <w:pPr>
        <w:pStyle w:val="Textoindependiente"/>
        <w:spacing w:before="189" w:line="276" w:lineRule="auto"/>
        <w:ind w:left="100" w:right="214"/>
        <w:jc w:val="both"/>
      </w:pPr>
    </w:p>
    <w:p w14:paraId="7091CFD2" w14:textId="77777777" w:rsidR="00315A23" w:rsidRDefault="00315A23" w:rsidP="002133E4">
      <w:pPr>
        <w:pStyle w:val="Textoindependiente"/>
        <w:spacing w:before="9"/>
        <w:jc w:val="both"/>
        <w:rPr>
          <w:sz w:val="34"/>
        </w:rPr>
      </w:pPr>
    </w:p>
    <w:p w14:paraId="24DE94DD" w14:textId="77777777" w:rsidR="00315A23" w:rsidRDefault="00000000" w:rsidP="002133E4">
      <w:pPr>
        <w:pStyle w:val="Ttulo1"/>
        <w:jc w:val="both"/>
      </w:pPr>
      <w:r>
        <w:t>Riesgos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Negocio</w:t>
      </w:r>
    </w:p>
    <w:p w14:paraId="0A01B995" w14:textId="77777777" w:rsidR="00315A23" w:rsidRDefault="00000000" w:rsidP="002133E4">
      <w:pPr>
        <w:pStyle w:val="Textoindependiente"/>
        <w:spacing w:before="189" w:line="276" w:lineRule="auto"/>
        <w:ind w:left="100"/>
        <w:jc w:val="both"/>
      </w:pPr>
      <w:r>
        <w:t>[Descripción breve de cómo la solución impacta positivamente el problema y a su vez los</w:t>
      </w:r>
      <w:r>
        <w:rPr>
          <w:spacing w:val="1"/>
        </w:rPr>
        <w:t xml:space="preserve"> </w:t>
      </w:r>
      <w:r>
        <w:t>riesgos</w:t>
      </w:r>
      <w:r>
        <w:rPr>
          <w:spacing w:val="-6"/>
        </w:rPr>
        <w:t xml:space="preserve"> </w:t>
      </w:r>
      <w:r>
        <w:t>potenciales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implementación.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referencias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éxito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soporte</w:t>
      </w:r>
      <w:r>
        <w:rPr>
          <w:spacing w:val="-6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argumentos]</w:t>
      </w:r>
    </w:p>
    <w:p w14:paraId="6ACCE20D" w14:textId="77777777" w:rsidR="00315A23" w:rsidRDefault="00315A23" w:rsidP="002133E4">
      <w:pPr>
        <w:spacing w:line="276" w:lineRule="auto"/>
        <w:jc w:val="both"/>
      </w:pPr>
    </w:p>
    <w:p w14:paraId="4AE109A2" w14:textId="77777777" w:rsidR="00DE1ACD" w:rsidRDefault="00DE1ACD" w:rsidP="00DE1ACD">
      <w:pPr>
        <w:spacing w:line="276" w:lineRule="auto"/>
        <w:jc w:val="both"/>
      </w:pPr>
    </w:p>
    <w:p w14:paraId="6F4213F7" w14:textId="22B999AB" w:rsidR="00DE1ACD" w:rsidRDefault="00DE1ACD" w:rsidP="00DE1ACD">
      <w:pPr>
        <w:jc w:val="both"/>
      </w:pPr>
      <w:r>
        <w:t>La implementación exitosa de nuestra solución tendrá un impacto significativo en el sector de la construcción, mejorando la eficiencia operativa, reduciendo los costos y aumentando la rentabilidad de los proyectos</w:t>
      </w:r>
      <w:ins w:id="105" w:author="Catalina Cardona Moreno" w:date="2024-04-04T18:16:00Z">
        <w:r>
          <w:t>,</w:t>
        </w:r>
      </w:ins>
      <w:del w:id="106" w:author="Catalina Cardona Moreno" w:date="2024-04-04T18:16:00Z">
        <w:r w:rsidDel="00DE1ACD">
          <w:delText>.</w:delText>
        </w:r>
      </w:del>
      <w:r>
        <w:t xml:space="preserve"> </w:t>
      </w:r>
      <w:ins w:id="107" w:author="Catalina Cardona Moreno" w:date="2024-04-04T18:16:00Z">
        <w:r>
          <w:t>s</w:t>
        </w:r>
      </w:ins>
      <w:del w:id="108" w:author="Catalina Cardona Moreno" w:date="2024-04-04T18:16:00Z">
        <w:r w:rsidDel="00DE1ACD">
          <w:delText>S</w:delText>
        </w:r>
      </w:del>
      <w:r>
        <w:t>in embargo, existen riesgos potenciales asociados con la integración de tecnologías nuevas y complejas, la disponibilidad y calidad de los datos, y la aceptación por parte de los usuarios finales</w:t>
      </w:r>
      <w:ins w:id="109" w:author="Catalina Cardona Moreno" w:date="2024-04-04T18:16:00Z">
        <w:r>
          <w:t xml:space="preserve">, con lo expuesto anteriormente, </w:t>
        </w:r>
      </w:ins>
      <w:del w:id="110" w:author="Catalina Cardona Moreno" w:date="2024-04-04T18:16:00Z">
        <w:r w:rsidDel="00DE1ACD">
          <w:delText>.</w:delText>
        </w:r>
      </w:del>
      <w:r>
        <w:t xml:space="preserve"> </w:t>
      </w:r>
      <w:ins w:id="111" w:author="Catalina Cardona Moreno" w:date="2024-04-04T18:16:00Z">
        <w:r>
          <w:t>p</w:t>
        </w:r>
      </w:ins>
      <w:del w:id="112" w:author="Catalina Cardona Moreno" w:date="2024-04-04T18:16:00Z">
        <w:r w:rsidDel="00DE1ACD">
          <w:delText>P</w:delText>
        </w:r>
      </w:del>
      <w:r>
        <w:t xml:space="preserve">ara mitigar estos riesgos, </w:t>
      </w:r>
      <w:del w:id="113" w:author="Catalina Cardona Moreno" w:date="2024-04-04T18:16:00Z">
        <w:r w:rsidDel="00DE1ACD">
          <w:delText>nos comprometemos a</w:delText>
        </w:r>
      </w:del>
      <w:ins w:id="114" w:author="Catalina Cardona Moreno" w:date="2024-04-04T18:16:00Z">
        <w:r>
          <w:t>se</w:t>
        </w:r>
      </w:ins>
      <w:r>
        <w:t xml:space="preserve"> realizar</w:t>
      </w:r>
      <w:ins w:id="115" w:author="Catalina Cardona Moreno" w:date="2024-04-04T18:17:00Z">
        <w:r>
          <w:t>án</w:t>
        </w:r>
      </w:ins>
      <w:r>
        <w:t xml:space="preserve"> pruebas</w:t>
      </w:r>
      <w:ins w:id="116" w:author="Catalina Cardona Moreno" w:date="2024-04-04T18:17:00Z">
        <w:r>
          <w:t xml:space="preserve"> detalladas,</w:t>
        </w:r>
      </w:ins>
      <w:r>
        <w:t xml:space="preserve"> exhaustivas,</w:t>
      </w:r>
      <w:ins w:id="117" w:author="Catalina Cardona Moreno" w:date="2024-04-04T18:17:00Z">
        <w:r>
          <w:t xml:space="preserve"> se</w:t>
        </w:r>
      </w:ins>
      <w:r>
        <w:t xml:space="preserve"> proporcionar</w:t>
      </w:r>
      <w:ins w:id="118" w:author="Catalina Cardona Moreno" w:date="2024-04-04T18:17:00Z">
        <w:r>
          <w:t>á</w:t>
        </w:r>
      </w:ins>
      <w:r>
        <w:t xml:space="preserve"> capacitación y soporte técnico adecuado</w:t>
      </w:r>
      <w:del w:id="119" w:author="Catalina Cardona Moreno" w:date="2024-04-04T18:17:00Z">
        <w:r w:rsidDel="00DE1ACD">
          <w:delText>s</w:delText>
        </w:r>
      </w:del>
      <w:r>
        <w:t xml:space="preserve">, </w:t>
      </w:r>
      <w:ins w:id="120" w:author="Catalina Cardona Moreno" w:date="2024-04-04T18:17:00Z">
        <w:r>
          <w:t xml:space="preserve">lo que permite tener una base </w:t>
        </w:r>
        <w:proofErr w:type="spellStart"/>
        <w:r>
          <w:t>solida</w:t>
        </w:r>
        <w:proofErr w:type="spellEnd"/>
        <w:r>
          <w:t xml:space="preserve"> para </w:t>
        </w:r>
      </w:ins>
      <w:del w:id="121" w:author="Catalina Cardona Moreno" w:date="2024-04-04T18:17:00Z">
        <w:r w:rsidDel="00DE1ACD">
          <w:delText>y</w:delText>
        </w:r>
      </w:del>
      <w:r>
        <w:t xml:space="preserve"> colaborar estrechamente con las partes interesadas </w:t>
      </w:r>
      <w:ins w:id="122" w:author="Catalina Cardona Moreno" w:date="2024-04-04T18:18:00Z">
        <w:r>
          <w:t xml:space="preserve">y </w:t>
        </w:r>
      </w:ins>
      <w:del w:id="123" w:author="Catalina Cardona Moreno" w:date="2024-04-04T18:18:00Z">
        <w:r w:rsidDel="00DE1ACD">
          <w:delText xml:space="preserve">para </w:delText>
        </w:r>
      </w:del>
      <w:r>
        <w:t>garantizar el éxito de la implementación.</w:t>
      </w:r>
    </w:p>
    <w:p w14:paraId="7F392DB1" w14:textId="77777777" w:rsidR="00DE1ACD" w:rsidRDefault="00DE1ACD" w:rsidP="002133E4">
      <w:pPr>
        <w:spacing w:line="276" w:lineRule="auto"/>
        <w:jc w:val="both"/>
        <w:sectPr w:rsidR="00DE1ACD" w:rsidSect="00871B81">
          <w:type w:val="continuous"/>
          <w:pgSz w:w="11920" w:h="16840"/>
          <w:pgMar w:top="1380" w:right="1360" w:bottom="280" w:left="1340" w:header="720" w:footer="720" w:gutter="0"/>
          <w:cols w:space="720"/>
        </w:sectPr>
      </w:pPr>
    </w:p>
    <w:p w14:paraId="4F9AD1B7" w14:textId="77777777" w:rsidR="00315A23" w:rsidRDefault="00000000" w:rsidP="002133E4">
      <w:pPr>
        <w:pStyle w:val="Ttulo1"/>
        <w:spacing w:before="60"/>
        <w:jc w:val="both"/>
      </w:pPr>
      <w:r>
        <w:lastRenderedPageBreak/>
        <w:t>Rúbricas</w:t>
      </w:r>
    </w:p>
    <w:p w14:paraId="016C4169" w14:textId="77777777" w:rsidR="00315A23" w:rsidRDefault="00000000" w:rsidP="002133E4">
      <w:pPr>
        <w:pStyle w:val="Textoindependiente"/>
        <w:spacing w:before="189" w:line="276" w:lineRule="auto"/>
        <w:ind w:left="100" w:right="214"/>
        <w:jc w:val="both"/>
      </w:pPr>
      <w:r>
        <w:t>R01: Completitud y consistencia: el estudiante realiza una entrega del momento evaluativo</w:t>
      </w:r>
      <w:r>
        <w:rPr>
          <w:spacing w:val="-59"/>
        </w:rPr>
        <w:t xml:space="preserve"> </w:t>
      </w:r>
      <w:r>
        <w:t>con todos los elementos desarrollados, manteniendo una relación coherente entre los</w:t>
      </w:r>
      <w:r>
        <w:rPr>
          <w:spacing w:val="1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solicitados.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consistencia</w:t>
      </w:r>
      <w:r>
        <w:rPr>
          <w:spacing w:val="-7"/>
        </w:rPr>
        <w:t xml:space="preserve"> </w:t>
      </w:r>
      <w:r>
        <w:t>argumentativa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mérito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31160A26" w14:textId="77777777" w:rsidR="00315A23" w:rsidRDefault="00315A23" w:rsidP="002133E4">
      <w:pPr>
        <w:pStyle w:val="Textoindependiente"/>
        <w:spacing w:before="3"/>
        <w:jc w:val="both"/>
        <w:rPr>
          <w:sz w:val="25"/>
        </w:rPr>
      </w:pPr>
    </w:p>
    <w:p w14:paraId="359025B4" w14:textId="77777777" w:rsidR="00315A23" w:rsidRDefault="00000000" w:rsidP="002133E4">
      <w:pPr>
        <w:pStyle w:val="Textoindependiente"/>
        <w:spacing w:line="276" w:lineRule="auto"/>
        <w:ind w:left="100" w:right="214"/>
        <w:jc w:val="both"/>
      </w:pPr>
      <w:r>
        <w:t>R02:</w:t>
      </w:r>
      <w:r>
        <w:rPr>
          <w:spacing w:val="-5"/>
        </w:rPr>
        <w:t xml:space="preserve"> </w:t>
      </w:r>
      <w:r>
        <w:t>Pertinencia: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estudiante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ámbito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analítica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descripción,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contexto</w:t>
      </w:r>
    </w:p>
    <w:p w14:paraId="76033DD2" w14:textId="77777777" w:rsidR="00315A23" w:rsidRDefault="00315A23" w:rsidP="002133E4">
      <w:pPr>
        <w:pStyle w:val="Textoindependiente"/>
        <w:spacing w:before="3"/>
        <w:jc w:val="both"/>
        <w:rPr>
          <w:sz w:val="25"/>
        </w:rPr>
      </w:pPr>
    </w:p>
    <w:p w14:paraId="7567981F" w14:textId="77777777" w:rsidR="00315A23" w:rsidRDefault="00000000" w:rsidP="002133E4">
      <w:pPr>
        <w:pStyle w:val="Textoindependiente"/>
        <w:spacing w:before="1" w:line="276" w:lineRule="auto"/>
        <w:ind w:left="100" w:right="114"/>
        <w:jc w:val="both"/>
      </w:pPr>
      <w:r>
        <w:t>R03:</w:t>
      </w:r>
      <w:r>
        <w:rPr>
          <w:spacing w:val="-8"/>
        </w:rPr>
        <w:t xml:space="preserve"> </w:t>
      </w:r>
      <w:r>
        <w:t>Solución: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estudiante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relacionar</w:t>
      </w:r>
      <w:r>
        <w:rPr>
          <w:spacing w:val="-8"/>
        </w:rPr>
        <w:t xml:space="preserve"> </w:t>
      </w:r>
      <w:r>
        <w:t>herramientas</w:t>
      </w:r>
      <w:r>
        <w:rPr>
          <w:spacing w:val="-8"/>
        </w:rPr>
        <w:t xml:space="preserve"> </w:t>
      </w:r>
      <w:proofErr w:type="spellStart"/>
      <w:r>
        <w:t>tecnologico</w:t>
      </w:r>
      <w:proofErr w:type="spellEnd"/>
      <w:r>
        <w:t>-metodológicas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analítica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243E0C3" w14:textId="77777777" w:rsidR="00315A23" w:rsidRDefault="00315A23" w:rsidP="002133E4">
      <w:pPr>
        <w:pStyle w:val="Textoindependiente"/>
        <w:spacing w:before="3"/>
        <w:jc w:val="both"/>
        <w:rPr>
          <w:sz w:val="25"/>
        </w:rPr>
      </w:pPr>
    </w:p>
    <w:p w14:paraId="21126A4A" w14:textId="77777777" w:rsidR="00315A23" w:rsidRDefault="00000000" w:rsidP="002133E4">
      <w:pPr>
        <w:pStyle w:val="Textoindependiente"/>
        <w:spacing w:line="276" w:lineRule="auto"/>
        <w:ind w:left="100"/>
        <w:jc w:val="both"/>
      </w:pPr>
      <w:r>
        <w:t>R04:</w:t>
      </w:r>
      <w:r>
        <w:rPr>
          <w:spacing w:val="-8"/>
        </w:rPr>
        <w:t xml:space="preserve"> </w:t>
      </w:r>
      <w:r>
        <w:t>Herramientas: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seleccionadas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pertinentes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</w:t>
      </w:r>
      <w:r>
        <w:rPr>
          <w:spacing w:val="-7"/>
        </w:rPr>
        <w:t xml:space="preserve"> </w:t>
      </w:r>
      <w:r>
        <w:t>descrita.</w:t>
      </w:r>
      <w:r>
        <w:rPr>
          <w:spacing w:val="1"/>
        </w:rPr>
        <w:t xml:space="preserve"> </w:t>
      </w:r>
      <w:r>
        <w:t>Las herramientas descritas evidencian una relación de flujo de proceso de los datos</w:t>
      </w:r>
      <w:r>
        <w:rPr>
          <w:spacing w:val="1"/>
        </w:rPr>
        <w:t xml:space="preserve"> </w:t>
      </w:r>
      <w:r>
        <w:t>involucrados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solución.</w:t>
      </w:r>
    </w:p>
    <w:p w14:paraId="5A845D5E" w14:textId="77777777" w:rsidR="00315A23" w:rsidRDefault="00315A23" w:rsidP="002133E4">
      <w:pPr>
        <w:pStyle w:val="Textoindependiente"/>
        <w:spacing w:before="3"/>
        <w:jc w:val="both"/>
        <w:rPr>
          <w:sz w:val="25"/>
        </w:rPr>
      </w:pPr>
    </w:p>
    <w:p w14:paraId="22FEB9BD" w14:textId="77777777" w:rsidR="00315A23" w:rsidRDefault="00000000" w:rsidP="002133E4">
      <w:pPr>
        <w:pStyle w:val="Textoindependiente"/>
        <w:spacing w:line="276" w:lineRule="auto"/>
        <w:ind w:left="100"/>
        <w:jc w:val="both"/>
      </w:pPr>
      <w:r>
        <w:t>R05: Delimitación: dado un contexto de solución, el estudiante define claramente los límites</w:t>
      </w:r>
      <w:r>
        <w:rPr>
          <w:spacing w:val="-59"/>
        </w:rPr>
        <w:t xml:space="preserve"> </w:t>
      </w:r>
      <w:r>
        <w:t>de la solución que propone y el impacto, consecuencias y riesgos asociados a su</w:t>
      </w:r>
      <w:r>
        <w:rPr>
          <w:spacing w:val="1"/>
        </w:rPr>
        <w:t xml:space="preserve"> </w:t>
      </w:r>
      <w:r>
        <w:t>implementación.</w:t>
      </w:r>
    </w:p>
    <w:sectPr w:rsidR="00315A23"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lina Cardona Moreno">
    <w15:presenceInfo w15:providerId="AD" w15:userId="S::c.cardonam@altosdelaabadia.com::38237d92-1d33-4de7-b48c-b89b4c6b5d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A23"/>
    <w:rsid w:val="002133E4"/>
    <w:rsid w:val="00315A23"/>
    <w:rsid w:val="0044048E"/>
    <w:rsid w:val="00871B81"/>
    <w:rsid w:val="00A83BF3"/>
    <w:rsid w:val="00CC67E4"/>
    <w:rsid w:val="00DE1ACD"/>
    <w:rsid w:val="00FC054C"/>
    <w:rsid w:val="00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EA291"/>
  <w15:docId w15:val="{01D21574-9FEA-41D0-BB16-AC934174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2133E4"/>
    <w:pPr>
      <w:widowControl/>
      <w:autoSpaceDE/>
      <w:autoSpaceDN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ME01 - Propuesta de Proyecto</vt:lpstr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ME01 - Propuesta de Proyecto</dc:title>
  <cp:lastModifiedBy>Catalina Cardona Moreno</cp:lastModifiedBy>
  <cp:revision>5</cp:revision>
  <dcterms:created xsi:type="dcterms:W3CDTF">2024-04-04T19:49:00Z</dcterms:created>
  <dcterms:modified xsi:type="dcterms:W3CDTF">2024-04-04T23:18:00Z</dcterms:modified>
</cp:coreProperties>
</file>